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97B7CD" w14:textId="77777777" w:rsidR="005B1D28" w:rsidRPr="00AB3D63" w:rsidRDefault="00AB3D63" w:rsidP="005B1D28">
      <w:pPr>
        <w:widowControl w:val="0"/>
        <w:autoSpaceDE w:val="0"/>
        <w:autoSpaceDN w:val="0"/>
        <w:adjustRightInd w:val="0"/>
        <w:rPr>
          <w:rFonts w:ascii="Helvetica" w:hAnsi="Helvetica" w:cs="Helvetica"/>
          <w:color w:val="404040" w:themeColor="text1" w:themeTint="BF"/>
        </w:rPr>
      </w:pPr>
      <w:ins w:id="0" w:author="Amber Budden" w:date="2017-09-12T06:57:00Z">
        <w:r>
          <w:rPr>
            <w:rFonts w:ascii="Helvetica" w:hAnsi="Helvetica" w:cs="Helvetica"/>
            <w:b/>
            <w:bCs/>
            <w:color w:val="404040" w:themeColor="text1" w:themeTint="BF"/>
          </w:rPr>
          <w:t xml:space="preserve">Reproducible Research: </w:t>
        </w:r>
      </w:ins>
      <w:r w:rsidR="005B1D28" w:rsidRPr="00AB3D63">
        <w:rPr>
          <w:rFonts w:ascii="Helvetica" w:hAnsi="Helvetica" w:cs="Helvetica"/>
          <w:b/>
          <w:bCs/>
          <w:color w:val="404040" w:themeColor="text1" w:themeTint="BF"/>
        </w:rPr>
        <w:t>Better science in less time</w:t>
      </w:r>
      <w:del w:id="1" w:author="Amber Budden" w:date="2017-09-12T06:57:00Z">
        <w:r w:rsidR="005B1D28" w:rsidRPr="00AB3D63" w:rsidDel="00AB3D63">
          <w:rPr>
            <w:rFonts w:ascii="Helvetica" w:hAnsi="Helvetica" w:cs="Helvetica"/>
            <w:b/>
            <w:bCs/>
            <w:color w:val="404040" w:themeColor="text1" w:themeTint="BF"/>
          </w:rPr>
          <w:delText>: How the Ocean Health Index is transforming marine science for management</w:delText>
        </w:r>
      </w:del>
    </w:p>
    <w:p w14:paraId="0C72F809" w14:textId="77777777" w:rsidR="005B1D28" w:rsidRPr="00AB3D63" w:rsidRDefault="005B1D28" w:rsidP="005B1D28">
      <w:pPr>
        <w:widowControl w:val="0"/>
        <w:autoSpaceDE w:val="0"/>
        <w:autoSpaceDN w:val="0"/>
        <w:adjustRightInd w:val="0"/>
        <w:rPr>
          <w:rFonts w:ascii="Helvetica" w:hAnsi="Helvetica" w:cs="Helvetica"/>
          <w:b/>
          <w:bCs/>
          <w:color w:val="404040" w:themeColor="text1" w:themeTint="BF"/>
        </w:rPr>
      </w:pPr>
    </w:p>
    <w:p w14:paraId="31A22C77" w14:textId="3A175229" w:rsidR="005B1D28" w:rsidRPr="00AB3D63" w:rsidRDefault="00AB3D63" w:rsidP="005B1D28">
      <w:pPr>
        <w:widowControl w:val="0"/>
        <w:autoSpaceDE w:val="0"/>
        <w:autoSpaceDN w:val="0"/>
        <w:adjustRightInd w:val="0"/>
        <w:rPr>
          <w:rFonts w:ascii="Helvetica" w:hAnsi="Helvetica" w:cs="Helvetica"/>
          <w:color w:val="404040" w:themeColor="text1" w:themeTint="BF"/>
        </w:rPr>
      </w:pPr>
      <w:ins w:id="2" w:author="Amber Budden" w:date="2017-09-12T06:58:00Z">
        <w:r>
          <w:rPr>
            <w:rFonts w:ascii="Helvetica" w:hAnsi="Helvetica" w:cs="Helvetica"/>
            <w:color w:val="404040" w:themeColor="text1" w:themeTint="BF"/>
          </w:rPr>
          <w:t xml:space="preserve">Working in an open environment, publishing </w:t>
        </w:r>
      </w:ins>
      <w:ins w:id="3" w:author="Amber Budden" w:date="2017-09-12T06:59:00Z">
        <w:r>
          <w:rPr>
            <w:rFonts w:ascii="Helvetica" w:hAnsi="Helvetica" w:cs="Helvetica"/>
            <w:color w:val="404040" w:themeColor="text1" w:themeTint="BF"/>
          </w:rPr>
          <w:t>software</w:t>
        </w:r>
      </w:ins>
      <w:ins w:id="4" w:author="Amber Budden" w:date="2017-09-12T06:58:00Z">
        <w:r>
          <w:rPr>
            <w:rFonts w:ascii="Helvetica" w:hAnsi="Helvetica" w:cs="Helvetica"/>
            <w:color w:val="404040" w:themeColor="text1" w:themeTint="BF"/>
          </w:rPr>
          <w:t xml:space="preserve">, code, data </w:t>
        </w:r>
      </w:ins>
      <w:ins w:id="5" w:author="Amber Budden" w:date="2017-09-12T06:59:00Z">
        <w:r>
          <w:rPr>
            <w:rFonts w:ascii="Helvetica" w:hAnsi="Helvetica" w:cs="Helvetica"/>
            <w:color w:val="404040" w:themeColor="text1" w:themeTint="BF"/>
          </w:rPr>
          <w:t xml:space="preserve">in an openly accessible format, </w:t>
        </w:r>
      </w:ins>
      <w:ins w:id="6" w:author="Amber Budden" w:date="2017-09-12T07:00:00Z">
        <w:r>
          <w:rPr>
            <w:rFonts w:ascii="Helvetica" w:hAnsi="Helvetica" w:cs="Helvetica"/>
            <w:color w:val="404040" w:themeColor="text1" w:themeTint="BF"/>
          </w:rPr>
          <w:t xml:space="preserve">supports </w:t>
        </w:r>
      </w:ins>
      <w:ins w:id="7" w:author="Amber Budden" w:date="2017-09-12T07:01:00Z">
        <w:r>
          <w:rPr>
            <w:rFonts w:ascii="Helvetica" w:hAnsi="Helvetica" w:cs="Helvetica"/>
            <w:color w:val="404040" w:themeColor="text1" w:themeTint="BF"/>
          </w:rPr>
          <w:t xml:space="preserve">the </w:t>
        </w:r>
      </w:ins>
      <w:ins w:id="8" w:author="Amber Budden" w:date="2017-09-12T07:00:00Z">
        <w:r>
          <w:rPr>
            <w:rFonts w:ascii="Helvetica" w:hAnsi="Helvetica" w:cs="Helvetica"/>
            <w:color w:val="404040" w:themeColor="text1" w:themeTint="BF"/>
          </w:rPr>
          <w:t>reproducibility</w:t>
        </w:r>
      </w:ins>
      <w:ins w:id="9" w:author="Amber Budden" w:date="2017-09-12T07:01:00Z">
        <w:r>
          <w:rPr>
            <w:rFonts w:ascii="Helvetica" w:hAnsi="Helvetica" w:cs="Helvetica"/>
            <w:color w:val="404040" w:themeColor="text1" w:themeTint="BF"/>
          </w:rPr>
          <w:t>, integrity and usability</w:t>
        </w:r>
      </w:ins>
      <w:ins w:id="10" w:author="Amber Budden" w:date="2017-09-12T07:00:00Z">
        <w:r>
          <w:rPr>
            <w:rFonts w:ascii="Helvetica" w:hAnsi="Helvetica" w:cs="Helvetica"/>
            <w:color w:val="404040" w:themeColor="text1" w:themeTint="BF"/>
          </w:rPr>
          <w:t xml:space="preserve"> of research</w:t>
        </w:r>
      </w:ins>
      <w:ins w:id="11" w:author="Amber Budden" w:date="2017-09-12T07:01:00Z">
        <w:r>
          <w:rPr>
            <w:rFonts w:ascii="Helvetica" w:hAnsi="Helvetica" w:cs="Helvetica"/>
            <w:color w:val="404040" w:themeColor="text1" w:themeTint="BF"/>
          </w:rPr>
          <w:t xml:space="preserve">. </w:t>
        </w:r>
      </w:ins>
      <w:ins w:id="12" w:author="Amber Budden" w:date="2017-09-12T07:02:00Z">
        <w:r>
          <w:rPr>
            <w:rFonts w:ascii="Helvetica" w:hAnsi="Helvetica" w:cs="Helvetica"/>
            <w:color w:val="404040" w:themeColor="text1" w:themeTint="BF"/>
          </w:rPr>
          <w:t xml:space="preserve">There </w:t>
        </w:r>
        <w:proofErr w:type="gramStart"/>
        <w:r>
          <w:rPr>
            <w:rFonts w:ascii="Helvetica" w:hAnsi="Helvetica" w:cs="Helvetica"/>
            <w:color w:val="404040" w:themeColor="text1" w:themeTint="BF"/>
          </w:rPr>
          <w:t>has</w:t>
        </w:r>
        <w:proofErr w:type="gramEnd"/>
        <w:r>
          <w:rPr>
            <w:rFonts w:ascii="Helvetica" w:hAnsi="Helvetica" w:cs="Helvetica"/>
            <w:color w:val="404040" w:themeColor="text1" w:themeTint="BF"/>
          </w:rPr>
          <w:t xml:space="preserve"> been </w:t>
        </w:r>
      </w:ins>
      <w:ins w:id="13" w:author="Amber Budden" w:date="2017-09-12T07:05:00Z">
        <w:r w:rsidR="00651715">
          <w:rPr>
            <w:rFonts w:ascii="Helvetica" w:hAnsi="Helvetica" w:cs="Helvetica"/>
            <w:color w:val="404040" w:themeColor="text1" w:themeTint="BF"/>
          </w:rPr>
          <w:t>significant advances</w:t>
        </w:r>
      </w:ins>
      <w:bookmarkStart w:id="14" w:name="_GoBack"/>
      <w:bookmarkEnd w:id="14"/>
      <w:ins w:id="15" w:author="Amber Budden" w:date="2017-09-12T07:02:00Z">
        <w:r>
          <w:rPr>
            <w:rFonts w:ascii="Helvetica" w:hAnsi="Helvetica" w:cs="Helvetica"/>
            <w:color w:val="404040" w:themeColor="text1" w:themeTint="BF"/>
          </w:rPr>
          <w:t xml:space="preserve"> on making data publicly available however </w:t>
        </w:r>
      </w:ins>
      <w:ins w:id="16" w:author="Amber Budden" w:date="2017-09-12T07:03:00Z">
        <w:r>
          <w:rPr>
            <w:rFonts w:ascii="Helvetica" w:hAnsi="Helvetica" w:cs="Helvetica"/>
            <w:color w:val="404040" w:themeColor="text1" w:themeTint="BF"/>
          </w:rPr>
          <w:t>other products</w:t>
        </w:r>
      </w:ins>
      <w:ins w:id="17" w:author="Amber Budden" w:date="2017-09-12T07:02:00Z">
        <w:r>
          <w:rPr>
            <w:rFonts w:ascii="Helvetica" w:hAnsi="Helvetica" w:cs="Helvetica"/>
            <w:color w:val="404040" w:themeColor="text1" w:themeTint="BF"/>
          </w:rPr>
          <w:t>,</w:t>
        </w:r>
      </w:ins>
      <w:ins w:id="18" w:author="Amber Budden" w:date="2017-09-12T07:03:00Z">
        <w:r>
          <w:rPr>
            <w:rFonts w:ascii="Helvetica" w:hAnsi="Helvetica" w:cs="Helvetica"/>
            <w:color w:val="404040" w:themeColor="text1" w:themeTint="BF"/>
          </w:rPr>
          <w:t xml:space="preserve"> such as code detailing the research workflow</w:t>
        </w:r>
      </w:ins>
      <w:ins w:id="19" w:author="Amber Budden" w:date="2017-09-12T07:05:00Z">
        <w:r>
          <w:rPr>
            <w:rFonts w:ascii="Helvetica" w:hAnsi="Helvetica" w:cs="Helvetica"/>
            <w:color w:val="404040" w:themeColor="text1" w:themeTint="BF"/>
          </w:rPr>
          <w:t>,</w:t>
        </w:r>
      </w:ins>
      <w:ins w:id="20" w:author="Amber Budden" w:date="2017-09-12T07:03:00Z">
        <w:r>
          <w:rPr>
            <w:rFonts w:ascii="Helvetica" w:hAnsi="Helvetica" w:cs="Helvetica"/>
            <w:color w:val="404040" w:themeColor="text1" w:themeTint="BF"/>
          </w:rPr>
          <w:t xml:space="preserve"> should also be in the open. </w:t>
        </w:r>
      </w:ins>
      <w:r w:rsidR="005B1D28" w:rsidRPr="00AB3D63">
        <w:rPr>
          <w:rFonts w:ascii="Helvetica" w:hAnsi="Helvetica" w:cs="Helvetica"/>
          <w:color w:val="404040" w:themeColor="text1" w:themeTint="BF"/>
        </w:rPr>
        <w:t>For the past four years, we have dramatically improved how we work with the Ocean Health Index by embracing open data science practices and tools. We now work in a way that is more reproducible, transparent, collaborative, and open, with more emphasis on communication. Our work is more reproducible and streamlined, and more than 20 countries around the world are building off our science and our code to assess ocean health in their own jurisdictions.</w:t>
      </w:r>
    </w:p>
    <w:p w14:paraId="359097BD" w14:textId="77777777" w:rsidR="005B1D28" w:rsidRPr="00AB3D63" w:rsidRDefault="005B1D28" w:rsidP="005B1D28">
      <w:pPr>
        <w:widowControl w:val="0"/>
        <w:autoSpaceDE w:val="0"/>
        <w:autoSpaceDN w:val="0"/>
        <w:adjustRightInd w:val="0"/>
        <w:rPr>
          <w:rFonts w:ascii="Helvetica" w:hAnsi="Helvetica" w:cs="Helvetica"/>
          <w:color w:val="404040" w:themeColor="text1" w:themeTint="BF"/>
        </w:rPr>
      </w:pPr>
    </w:p>
    <w:p w14:paraId="071A0495" w14:textId="77777777" w:rsidR="00331D7A" w:rsidRPr="00AB3D63" w:rsidRDefault="005B1D28" w:rsidP="005B1D28">
      <w:pPr>
        <w:rPr>
          <w:color w:val="404040" w:themeColor="text1" w:themeTint="BF"/>
        </w:rPr>
      </w:pPr>
      <w:r w:rsidRPr="00AB3D63">
        <w:rPr>
          <w:rFonts w:ascii="Helvetica" w:hAnsi="Helvetica" w:cs="Helvetica"/>
          <w:color w:val="404040" w:themeColor="text1" w:themeTint="BF"/>
        </w:rPr>
        <w:t>We’re sharing our story because at the time we thought this transformation was intimidating, but we are living proof that it’s possible. By describing specific tools and how we incrementally began using them for the Ocean Health Index project, we hope to encourage others in the scientific community to do the same — so we can all produce better science in less time.</w:t>
      </w:r>
    </w:p>
    <w:sectPr w:rsidR="00331D7A" w:rsidRPr="00AB3D63" w:rsidSect="00040B80">
      <w:type w:val="continuous"/>
      <w:pgSz w:w="12240" w:h="15840"/>
      <w:pgMar w:top="1152" w:right="1152" w:bottom="1152" w:left="1152" w:header="0" w:footer="115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904A85"/>
    <w:multiLevelType w:val="multilevel"/>
    <w:tmpl w:val="8586F9EE"/>
    <w:lvl w:ilvl="0">
      <w:start w:val="1"/>
      <w:numFmt w:val="none"/>
      <w:lvlText w:val=""/>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D28"/>
    <w:rsid w:val="00040B80"/>
    <w:rsid w:val="00286A88"/>
    <w:rsid w:val="00331D7A"/>
    <w:rsid w:val="005B1D28"/>
    <w:rsid w:val="00651715"/>
    <w:rsid w:val="00A0569C"/>
    <w:rsid w:val="00AB3D6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93C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86A88"/>
    <w:pPr>
      <w:keepNext/>
      <w:keepLines/>
      <w:numPr>
        <w:ilvl w:val="1"/>
        <w:numId w:val="2"/>
      </w:numPr>
      <w:tabs>
        <w:tab w:val="clear" w:pos="360"/>
      </w:tabs>
      <w:spacing w:before="200"/>
      <w:ind w:left="432" w:hanging="432"/>
      <w:outlineLvl w:val="1"/>
    </w:pPr>
    <w:rPr>
      <w:rFonts w:asciiTheme="majorHAnsi" w:eastAsiaTheme="majorEastAsia" w:hAnsiTheme="majorHAnsi" w:cstheme="majorBidi"/>
      <w:b/>
      <w:bCs/>
      <w:color w:val="1A435D"/>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6A88"/>
    <w:rPr>
      <w:rFonts w:asciiTheme="majorHAnsi" w:eastAsiaTheme="majorEastAsia" w:hAnsiTheme="majorHAnsi" w:cstheme="majorBidi"/>
      <w:b/>
      <w:bCs/>
      <w:color w:val="1A435D"/>
      <w:szCs w:val="26"/>
    </w:rPr>
  </w:style>
  <w:style w:type="paragraph" w:styleId="BalloonText">
    <w:name w:val="Balloon Text"/>
    <w:basedOn w:val="Normal"/>
    <w:link w:val="BalloonTextChar"/>
    <w:uiPriority w:val="99"/>
    <w:semiHidden/>
    <w:unhideWhenUsed/>
    <w:rsid w:val="00AB3D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D6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86A88"/>
    <w:pPr>
      <w:keepNext/>
      <w:keepLines/>
      <w:numPr>
        <w:ilvl w:val="1"/>
        <w:numId w:val="2"/>
      </w:numPr>
      <w:tabs>
        <w:tab w:val="clear" w:pos="360"/>
      </w:tabs>
      <w:spacing w:before="200"/>
      <w:ind w:left="432" w:hanging="432"/>
      <w:outlineLvl w:val="1"/>
    </w:pPr>
    <w:rPr>
      <w:rFonts w:asciiTheme="majorHAnsi" w:eastAsiaTheme="majorEastAsia" w:hAnsiTheme="majorHAnsi" w:cstheme="majorBidi"/>
      <w:b/>
      <w:bCs/>
      <w:color w:val="1A435D"/>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6A88"/>
    <w:rPr>
      <w:rFonts w:asciiTheme="majorHAnsi" w:eastAsiaTheme="majorEastAsia" w:hAnsiTheme="majorHAnsi" w:cstheme="majorBidi"/>
      <w:b/>
      <w:bCs/>
      <w:color w:val="1A435D"/>
      <w:szCs w:val="26"/>
    </w:rPr>
  </w:style>
  <w:style w:type="paragraph" w:styleId="BalloonText">
    <w:name w:val="Balloon Text"/>
    <w:basedOn w:val="Normal"/>
    <w:link w:val="BalloonTextChar"/>
    <w:uiPriority w:val="99"/>
    <w:semiHidden/>
    <w:unhideWhenUsed/>
    <w:rsid w:val="00AB3D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D6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191</Words>
  <Characters>1089</Characters>
  <Application>Microsoft Macintosh Word</Application>
  <DocSecurity>0</DocSecurity>
  <Lines>9</Lines>
  <Paragraphs>2</Paragraphs>
  <ScaleCrop>false</ScaleCrop>
  <Company/>
  <LinksUpToDate>false</LinksUpToDate>
  <CharactersWithSpaces>1278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Budden</dc:creator>
  <cp:keywords/>
  <dc:description/>
  <cp:lastModifiedBy>Amber Budden</cp:lastModifiedBy>
  <cp:revision>3</cp:revision>
  <dcterms:created xsi:type="dcterms:W3CDTF">2017-09-12T13:56:00Z</dcterms:created>
  <dcterms:modified xsi:type="dcterms:W3CDTF">2017-09-12T14:06:00Z</dcterms:modified>
</cp:coreProperties>
</file>